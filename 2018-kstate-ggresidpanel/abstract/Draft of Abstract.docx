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BDC3A" w14:textId="77777777" w:rsidR="009E3CC9" w:rsidRDefault="00B2648C">
      <w:bookmarkStart w:id="0" w:name="_GoBack"/>
      <w:bookmarkEnd w:id="0"/>
      <w:commentRangeStart w:id="1"/>
      <w:r>
        <w:t>A Statistical Consultant’s Experience with Residuals</w:t>
      </w:r>
      <w:commentRangeEnd w:id="1"/>
      <w:r w:rsidR="009E3CC9">
        <w:rPr>
          <w:rStyle w:val="CommentReference"/>
        </w:rPr>
        <w:commentReference w:id="1"/>
      </w:r>
    </w:p>
    <w:p w14:paraId="3F4F8598" w14:textId="1264E696" w:rsidR="009E3CC9" w:rsidRPr="009E3CC9" w:rsidRDefault="009E3CC9">
      <w:r>
        <w:t>Here are some possible options for a title</w:t>
      </w:r>
      <w:r w:rsidR="005C23F3">
        <w:t>…</w:t>
      </w:r>
    </w:p>
    <w:p w14:paraId="5A479238" w14:textId="06C15DFE" w:rsidR="009E3CC9" w:rsidRDefault="009E3CC9">
      <w:pPr>
        <w:rPr>
          <w:b/>
        </w:rPr>
      </w:pPr>
      <w:r w:rsidRPr="009E3CC9">
        <w:rPr>
          <w:b/>
        </w:rPr>
        <w:t xml:space="preserve">Checking Model Assumptions with </w:t>
      </w:r>
      <w:proofErr w:type="spellStart"/>
      <w:r w:rsidRPr="009E3CC9">
        <w:rPr>
          <w:b/>
        </w:rPr>
        <w:t>ggResidpanel</w:t>
      </w:r>
      <w:proofErr w:type="spellEnd"/>
    </w:p>
    <w:p w14:paraId="3BEEC505" w14:textId="23A0DCBD" w:rsidR="009E3CC9" w:rsidRDefault="005C23F3">
      <w:pPr>
        <w:rPr>
          <w:b/>
        </w:rPr>
      </w:pPr>
      <w:r>
        <w:rPr>
          <w:b/>
        </w:rPr>
        <w:t xml:space="preserve">Introducing </w:t>
      </w:r>
      <w:proofErr w:type="spellStart"/>
      <w:r w:rsidR="009E3CC9">
        <w:rPr>
          <w:b/>
        </w:rPr>
        <w:t>ggResidpanel</w:t>
      </w:r>
      <w:proofErr w:type="spellEnd"/>
      <w:r w:rsidR="009E3CC9">
        <w:rPr>
          <w:b/>
        </w:rPr>
        <w:t>: An R Package for Easy Visualization of Residuals</w:t>
      </w:r>
    </w:p>
    <w:p w14:paraId="3FCA8C91" w14:textId="3067524D" w:rsidR="009E3CC9" w:rsidRDefault="009E3CC9">
      <w:pPr>
        <w:rPr>
          <w:b/>
        </w:rPr>
      </w:pPr>
      <w:r>
        <w:rPr>
          <w:b/>
        </w:rPr>
        <w:t xml:space="preserve">Visualizing Residuals with </w:t>
      </w:r>
      <w:proofErr w:type="spellStart"/>
      <w:r>
        <w:rPr>
          <w:b/>
        </w:rPr>
        <w:t>ggResidpanel</w:t>
      </w:r>
      <w:proofErr w:type="spellEnd"/>
    </w:p>
    <w:p w14:paraId="499C981A" w14:textId="66B7FEEB" w:rsidR="00B2648C" w:rsidRDefault="00B2648C">
      <w:r>
        <w:t xml:space="preserve">As consultants on a wide variety of projects </w:t>
      </w:r>
      <w:ins w:id="2" w:author="Katherine Goode" w:date="2018-02-14T17:32:00Z">
        <w:r w:rsidR="002035FD">
          <w:t xml:space="preserve">across many </w:t>
        </w:r>
      </w:ins>
      <w:del w:id="3" w:author="Katherine Goode" w:date="2018-02-14T17:32:00Z">
        <w:r w:rsidDel="002035FD">
          <w:delText xml:space="preserve">from a wide variety of </w:delText>
        </w:r>
      </w:del>
      <w:r>
        <w:t>majors, a common over</w:t>
      </w:r>
      <w:ins w:id="4" w:author="Katherine Goode" w:date="2018-02-15T11:07:00Z">
        <w:r w:rsidR="00BF3952">
          <w:t>sight</w:t>
        </w:r>
      </w:ins>
      <w:del w:id="5" w:author="Katherine Goode" w:date="2018-02-15T11:07:00Z">
        <w:r w:rsidDel="00BF3952">
          <w:delText>site</w:delText>
        </w:r>
      </w:del>
      <w:r>
        <w:t xml:space="preserve"> we </w:t>
      </w:r>
      <w:ins w:id="6" w:author="Katherine Goode" w:date="2018-02-15T11:09:00Z">
        <w:r w:rsidR="00BF3952">
          <w:t>encounter</w:t>
        </w:r>
      </w:ins>
      <w:del w:id="7" w:author="Katherine Goode" w:date="2018-02-15T11:09:00Z">
        <w:r w:rsidDel="00BF3952">
          <w:delText>see</w:delText>
        </w:r>
      </w:del>
      <w:r>
        <w:t xml:space="preserve"> </w:t>
      </w:r>
      <w:del w:id="8" w:author="Katherine Goode" w:date="2018-02-14T17:29:00Z">
        <w:r w:rsidDel="009E3CC9">
          <w:delText xml:space="preserve">when the client is coding in R </w:delText>
        </w:r>
      </w:del>
      <w:r>
        <w:t>is a failure to examine the residuals.</w:t>
      </w:r>
      <w:ins w:id="9" w:author="Katherine Goode" w:date="2018-02-14T17:29:00Z">
        <w:r w:rsidR="009E3CC9">
          <w:t xml:space="preserve"> </w:t>
        </w:r>
      </w:ins>
      <w:ins w:id="10" w:author="Katherine Goode" w:date="2018-02-14T17:52:00Z">
        <w:r w:rsidR="005C23F3">
          <w:t xml:space="preserve">Clients are often unsure how to produce appropriate plots of the residuals or do not know which plots to look at. </w:t>
        </w:r>
      </w:ins>
      <w:del w:id="11" w:author="Katherine Goode" w:date="2018-02-14T17:33:00Z">
        <w:r w:rsidDel="002035FD">
          <w:delText xml:space="preserve"> </w:delText>
        </w:r>
      </w:del>
      <w:commentRangeStart w:id="12"/>
      <w:del w:id="13" w:author="Katherine Goode" w:date="2018-02-14T17:36:00Z">
        <w:r w:rsidDel="002035FD">
          <w:delText>Once this is pointed out, clients are sometimes unsure how and what to look at.</w:delText>
        </w:r>
        <w:commentRangeEnd w:id="12"/>
        <w:r w:rsidDel="002035FD">
          <w:rPr>
            <w:rStyle w:val="CommentReference"/>
          </w:rPr>
          <w:commentReference w:id="12"/>
        </w:r>
        <w:r w:rsidDel="002035FD">
          <w:delText xml:space="preserve"> </w:delText>
        </w:r>
      </w:del>
      <w:ins w:id="14" w:author="Katherine Goode" w:date="2018-02-14T17:34:00Z">
        <w:r w:rsidR="002035FD">
          <w:t xml:space="preserve">This is particularly true when the client is performing the analysis in R. </w:t>
        </w:r>
      </w:ins>
      <w:ins w:id="15" w:author="Katherine Goode" w:date="2018-02-14T17:37:00Z">
        <w:r w:rsidR="008B35DF">
          <w:t>We were inspired by the re</w:t>
        </w:r>
        <w:r w:rsidR="002035FD">
          <w:t>sid</w:t>
        </w:r>
      </w:ins>
      <w:ins w:id="16" w:author="Katherine Goode" w:date="2018-02-14T17:46:00Z">
        <w:r w:rsidR="008B35DF">
          <w:t xml:space="preserve">ual </w:t>
        </w:r>
      </w:ins>
      <w:ins w:id="17" w:author="Katherine Goode" w:date="2018-02-14T17:37:00Z">
        <w:r w:rsidR="002035FD">
          <w:t xml:space="preserve">panel </w:t>
        </w:r>
      </w:ins>
      <w:ins w:id="18" w:author="Katherine Goode" w:date="2018-02-14T17:47:00Z">
        <w:r w:rsidR="008B35DF">
          <w:t xml:space="preserve">plots </w:t>
        </w:r>
      </w:ins>
      <w:ins w:id="19" w:author="Katherine Goode" w:date="2018-02-14T17:37:00Z">
        <w:r w:rsidR="008B35DF">
          <w:t>in SAS</w:t>
        </w:r>
        <w:r w:rsidR="002035FD">
          <w:t xml:space="preserve"> </w:t>
        </w:r>
      </w:ins>
      <w:ins w:id="20" w:author="Katherine Goode" w:date="2018-02-14T17:38:00Z">
        <w:r w:rsidR="002035FD">
          <w:t xml:space="preserve">to create an R package that </w:t>
        </w:r>
      </w:ins>
      <w:ins w:id="21" w:author="Katherine Goode" w:date="2018-02-14T17:47:00Z">
        <w:r w:rsidR="008B35DF">
          <w:t xml:space="preserve">easily </w:t>
        </w:r>
      </w:ins>
      <w:ins w:id="22" w:author="Katherine Goode" w:date="2018-02-14T17:38:00Z">
        <w:r w:rsidR="002035FD">
          <w:t xml:space="preserve">provides users with a </w:t>
        </w:r>
      </w:ins>
      <w:ins w:id="23" w:author="Katherine Goode" w:date="2018-02-14T17:48:00Z">
        <w:r w:rsidR="008B35DF">
          <w:t xml:space="preserve">similar </w:t>
        </w:r>
      </w:ins>
      <w:ins w:id="24" w:author="Katherine Goode" w:date="2018-02-14T17:38:00Z">
        <w:r w:rsidR="002035FD">
          <w:t xml:space="preserve">panel of </w:t>
        </w:r>
      </w:ins>
      <w:ins w:id="25" w:author="Katherine Goode" w:date="2018-02-14T17:39:00Z">
        <w:r w:rsidR="002035FD">
          <w:t>plots.</w:t>
        </w:r>
      </w:ins>
      <w:ins w:id="26" w:author="Katherine Goode" w:date="2018-02-14T17:37:00Z">
        <w:r w:rsidR="002035FD">
          <w:t xml:space="preserve"> </w:t>
        </w:r>
      </w:ins>
      <w:r>
        <w:t xml:space="preserve">The </w:t>
      </w:r>
      <w:proofErr w:type="spellStart"/>
      <w:r>
        <w:t>ggResidpanel</w:t>
      </w:r>
      <w:proofErr w:type="spellEnd"/>
      <w:r>
        <w:t xml:space="preserve"> package in R is intended to give a single view of diagnostic plots for checking the key underlying assumptions of linear models. </w:t>
      </w:r>
      <w:commentRangeStart w:id="27"/>
      <w:r>
        <w:t xml:space="preserve">Other plots </w:t>
      </w:r>
      <w:commentRangeEnd w:id="27"/>
      <w:r w:rsidR="008B35DF">
        <w:rPr>
          <w:rStyle w:val="CommentReference"/>
        </w:rPr>
        <w:commentReference w:id="27"/>
      </w:r>
      <w:r>
        <w:t xml:space="preserve">are included to provide a straightforward process to identify outliers and influential points while connecting findings back to the data.  A variety of options </w:t>
      </w:r>
      <w:proofErr w:type="gramStart"/>
      <w:r>
        <w:t>gives</w:t>
      </w:r>
      <w:proofErr w:type="gramEnd"/>
      <w:r>
        <w:t xml:space="preserve"> the user the ability to choose from a selection of plots to display in a window</w:t>
      </w:r>
      <w:ins w:id="28" w:author="Katherine Goode" w:date="2018-02-14T17:40:00Z">
        <w:r w:rsidR="008B35DF">
          <w:t xml:space="preserve">. This </w:t>
        </w:r>
      </w:ins>
      <w:del w:id="29" w:author="Katherine Goode" w:date="2018-02-14T17:40:00Z">
        <w:r w:rsidDel="008B35DF">
          <w:delText xml:space="preserve"> (</w:delText>
        </w:r>
      </w:del>
      <w:r>
        <w:t>includ</w:t>
      </w:r>
      <w:ins w:id="30" w:author="Katherine Goode" w:date="2018-02-14T17:40:00Z">
        <w:r w:rsidR="008B35DF">
          <w:t>es</w:t>
        </w:r>
      </w:ins>
      <w:del w:id="31" w:author="Katherine Goode" w:date="2018-02-14T17:40:00Z">
        <w:r w:rsidDel="008B35DF">
          <w:delText>ing</w:delText>
        </w:r>
      </w:del>
      <w:r>
        <w:t xml:space="preserve"> SAS’s default residual panel as well as</w:t>
      </w:r>
      <w:del w:id="32" w:author="Katherine Goode" w:date="2018-02-14T17:40:00Z">
        <w:r w:rsidDel="008B35DF">
          <w:delText xml:space="preserve"> the</w:delText>
        </w:r>
      </w:del>
      <w:r>
        <w:t xml:space="preserve"> R’s default plots for linear models</w:t>
      </w:r>
      <w:del w:id="33" w:author="Katherine Goode" w:date="2018-02-14T17:40:00Z">
        <w:r w:rsidDel="008B35DF">
          <w:delText>)</w:delText>
        </w:r>
      </w:del>
      <w:r>
        <w:t xml:space="preserve">. Other options have been included to ensure that this package can also be applied to deviance or Pearson residuals if the user inputs a generalized linear model. </w:t>
      </w:r>
      <w:ins w:id="34" w:author="Katherine Goode" w:date="2018-02-14T17:43:00Z">
        <w:r w:rsidR="008B35DF">
          <w:t xml:space="preserve"> In the future, we intend to use </w:t>
        </w:r>
        <w:proofErr w:type="spellStart"/>
        <w:r w:rsidR="008B35DF">
          <w:t>Plotly</w:t>
        </w:r>
        <w:proofErr w:type="spellEnd"/>
        <w:r w:rsidR="008B35DF">
          <w:t xml:space="preserve"> to add an option</w:t>
        </w:r>
        <w:r w:rsidR="00BF3952">
          <w:t xml:space="preserve"> to make the plots interactive, </w:t>
        </w:r>
      </w:ins>
      <w:ins w:id="35" w:author="Katherine Goode" w:date="2018-02-15T11:09:00Z">
        <w:r w:rsidR="00BF3952">
          <w:t>which</w:t>
        </w:r>
      </w:ins>
      <w:ins w:id="36" w:author="Katherine Goode" w:date="2018-02-14T17:43:00Z">
        <w:r w:rsidR="00BF3952">
          <w:t xml:space="preserve"> </w:t>
        </w:r>
        <w:r w:rsidR="008B35DF">
          <w:t xml:space="preserve">will </w:t>
        </w:r>
      </w:ins>
      <w:ins w:id="37" w:author="Katherine Goode" w:date="2018-02-14T17:44:00Z">
        <w:r w:rsidR="008B35DF">
          <w:t xml:space="preserve">allow users to easily </w:t>
        </w:r>
      </w:ins>
      <w:ins w:id="38" w:author="Katherine Goode" w:date="2018-02-14T17:45:00Z">
        <w:r w:rsidR="008B35DF">
          <w:t>identify points</w:t>
        </w:r>
      </w:ins>
      <w:ins w:id="39" w:author="Katherine Goode" w:date="2018-02-14T17:43:00Z">
        <w:r w:rsidR="008B35DF">
          <w:t xml:space="preserve">. </w:t>
        </w:r>
      </w:ins>
    </w:p>
    <w:sectPr w:rsidR="00B2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atherine Goode" w:date="2018-02-14T17:29:00Z" w:initials="KG">
    <w:p w14:paraId="765FF685" w14:textId="0055A954" w:rsidR="008B35DF" w:rsidRDefault="008B35DF">
      <w:pPr>
        <w:pStyle w:val="CommentText"/>
      </w:pPr>
      <w:r>
        <w:rPr>
          <w:rStyle w:val="CommentReference"/>
        </w:rPr>
        <w:annotationRef/>
      </w:r>
      <w:r>
        <w:t>I agree with you that the title could use some work. It might be good to include the name of the package in the title and that it is an R package.</w:t>
      </w:r>
    </w:p>
  </w:comment>
  <w:comment w:id="12" w:author="Rey, Kathleen P [STAT]" w:date="2018-02-14T15:24:00Z" w:initials="RKP[">
    <w:p w14:paraId="02C833C3" w14:textId="77777777" w:rsidR="008B35DF" w:rsidRDefault="008B35DF">
      <w:pPr>
        <w:pStyle w:val="CommentText"/>
      </w:pPr>
      <w:r>
        <w:rPr>
          <w:rStyle w:val="CommentReference"/>
        </w:rPr>
        <w:annotationRef/>
      </w:r>
      <w:r>
        <w:t xml:space="preserve">Probably reward to sound more positive, but trying to get at the point that R does not have a great way to do this now since 2 out of 4 of the </w:t>
      </w:r>
      <w:proofErr w:type="spellStart"/>
      <w:r>
        <w:t>baseplots</w:t>
      </w:r>
      <w:proofErr w:type="spellEnd"/>
      <w:r>
        <w:t xml:space="preserve"> are not clear on what is being presented.</w:t>
      </w:r>
    </w:p>
  </w:comment>
  <w:comment w:id="27" w:author="Katherine Goode" w:date="2018-02-14T17:49:00Z" w:initials="KG">
    <w:p w14:paraId="4DD043BF" w14:textId="292CE515" w:rsidR="008B35DF" w:rsidRDefault="008B35DF">
      <w:pPr>
        <w:pStyle w:val="CommentText"/>
      </w:pPr>
      <w:r>
        <w:rPr>
          <w:rStyle w:val="CommentReference"/>
        </w:rPr>
        <w:annotationRef/>
      </w:r>
      <w:r>
        <w:t>What do you mean by “other plots”? Maybe we can be more specific about which plots are included in the package.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C833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C833C3" w16cid:durableId="1E2ED3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y, Kathleen P [STAT]">
    <w15:presenceInfo w15:providerId="None" w15:userId="Rey, Kathleen P [STAT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48C"/>
    <w:rsid w:val="001443C6"/>
    <w:rsid w:val="002035FD"/>
    <w:rsid w:val="0056597D"/>
    <w:rsid w:val="005C23F3"/>
    <w:rsid w:val="008B35DF"/>
    <w:rsid w:val="009E3CC9"/>
    <w:rsid w:val="00B2648C"/>
    <w:rsid w:val="00B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7A1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64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4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4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4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4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48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64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4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4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4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4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4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0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1418</Characters>
  <Application>Microsoft Macintosh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Rey, Kathleen P [STAT]</dc:creator>
  <cp:keywords/>
  <dc:description/>
  <cp:lastModifiedBy>Katherine Goode</cp:lastModifiedBy>
  <cp:revision>3</cp:revision>
  <dcterms:created xsi:type="dcterms:W3CDTF">2018-02-14T23:54:00Z</dcterms:created>
  <dcterms:modified xsi:type="dcterms:W3CDTF">2018-02-15T17:09:00Z</dcterms:modified>
</cp:coreProperties>
</file>